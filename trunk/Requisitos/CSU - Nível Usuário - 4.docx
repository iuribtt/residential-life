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68E" w:rsidRDefault="009A36F2">
      <w:pPr>
        <w:pStyle w:val="Estilopadro"/>
        <w:ind w:firstLine="709"/>
        <w:jc w:val="center"/>
      </w:pPr>
      <w:bookmarkStart w:id="0" w:name="_GoBack"/>
      <w:bookmarkEnd w:id="0"/>
      <w:r>
        <w:rPr>
          <w:rFonts w:ascii="Arial" w:hAnsi="Arial" w:cs="Arial"/>
          <w:b/>
          <w:sz w:val="28"/>
        </w:rPr>
        <w:t>Descrição dos casos de uso em nível de usuário</w:t>
      </w: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6392"/>
      </w:tblGrid>
      <w:tr w:rsidR="005C468E" w:rsidTr="000343A7">
        <w:trPr>
          <w:cantSplit/>
          <w:trHeight w:val="513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55" w:type="dxa"/>
            </w:tcMar>
          </w:tcPr>
          <w:p w:rsidR="005C468E" w:rsidRDefault="009A36F2">
            <w:pPr>
              <w:pStyle w:val="Estilopadro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Casos de uso (sigla)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55" w:type="dxa"/>
            </w:tcMar>
          </w:tcPr>
          <w:p w:rsidR="005C468E" w:rsidRDefault="009A36F2">
            <w:pPr>
              <w:pStyle w:val="Estilopadro"/>
              <w:jc w:val="both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Descrição</w:t>
            </w:r>
          </w:p>
        </w:tc>
      </w:tr>
      <w:tr w:rsidR="005C468E" w:rsidTr="000343A7">
        <w:trPr>
          <w:cantSplit/>
          <w:trHeight w:val="566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CSU01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poderá(ão) cadastrar e manter os condomínios (clientes).</w:t>
            </w:r>
          </w:p>
        </w:tc>
      </w:tr>
      <w:tr w:rsidR="005C468E" w:rsidTr="000343A7">
        <w:trPr>
          <w:cantSplit/>
          <w:trHeight w:val="566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 w:rsidP="000343A7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R2, R3, R4,R5</w:t>
            </w:r>
          </w:p>
        </w:tc>
      </w:tr>
    </w:tbl>
    <w:p w:rsidR="005C468E" w:rsidRDefault="005C468E">
      <w:pPr>
        <w:pStyle w:val="Estilopadro"/>
        <w:jc w:val="center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C468E" w:rsidTr="000343A7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CSU02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O(s) Administrador(es) do sistema é(são) o(s) responsável(eis) por cadastrar/editar/excluir os </w:t>
            </w:r>
            <w:r w:rsidR="005424EA">
              <w:rPr>
                <w:rFonts w:ascii="Times New Roman" w:hAnsi="Times New Roman"/>
                <w:sz w:val="24"/>
                <w:szCs w:val="24"/>
              </w:rPr>
              <w:t>blocos que o condomínio possui.</w:t>
            </w:r>
          </w:p>
        </w:tc>
      </w:tr>
      <w:tr w:rsidR="005C468E" w:rsidTr="000343A7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0343A7" w:rsidRPr="000343A7" w:rsidRDefault="009A36F2" w:rsidP="000343A7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</w:t>
            </w:r>
            <w:bookmarkStart w:id="1" w:name="_GoBack1"/>
            <w:bookmarkEnd w:id="1"/>
            <w:r>
              <w:rPr>
                <w:rFonts w:ascii="Times New Roman" w:hAnsi="Times New Roman"/>
                <w:sz w:val="24"/>
                <w:szCs w:val="24"/>
              </w:rPr>
              <w:t xml:space="preserve"> R8,R9.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3"/>
        <w:gridCol w:w="6392"/>
      </w:tblGrid>
      <w:tr w:rsidR="005C468E" w:rsidTr="000343A7">
        <w:trPr>
          <w:cantSplit/>
          <w:trHeight w:val="839"/>
        </w:trPr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CSU03</w:t>
            </w:r>
          </w:p>
        </w:tc>
        <w:tc>
          <w:tcPr>
            <w:tcW w:w="6392" w:type="dxa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Administrador(es) do sistema ou funcionário(s) capacitado(s) estará(ão) disponível(is) a atender às dúvidas e/ou sugestões dos clientes.</w:t>
            </w:r>
          </w:p>
        </w:tc>
      </w:tr>
      <w:tr w:rsidR="005C468E" w:rsidTr="000343A7">
        <w:trPr>
          <w:cantSplit/>
          <w:trHeight w:val="420"/>
        </w:trPr>
        <w:tc>
          <w:tcPr>
            <w:tcW w:w="2603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1B09EE" w:rsidP="001B09E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R48.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6"/>
        <w:gridCol w:w="6389"/>
      </w:tblGrid>
      <w:tr w:rsidR="005C468E">
        <w:trPr>
          <w:cantSplit/>
          <w:trHeight w:val="548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CSU04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 xml:space="preserve">A administradora do condomínio irá cadastrar/editar as despesas/receitas referentes a cada mês no sistema. </w:t>
            </w:r>
          </w:p>
        </w:tc>
      </w:tr>
      <w:tr w:rsidR="005C468E">
        <w:trPr>
          <w:cantSplit/>
          <w:trHeight w:val="548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R38, R39, R40, R41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424EA" w:rsidTr="00A121F5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CSU05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é(são) o(s) responsável(eis) por cadastrar/editar/excluir as moradias que o condomínio possui.</w:t>
            </w:r>
          </w:p>
        </w:tc>
      </w:tr>
      <w:tr w:rsidR="005424EA" w:rsidTr="00A121F5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Pr="000343A7" w:rsidRDefault="005424EA" w:rsidP="00A121F5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 R8,R9.</w:t>
            </w:r>
          </w:p>
        </w:tc>
      </w:tr>
    </w:tbl>
    <w:p w:rsidR="005424EA" w:rsidRDefault="005424EA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C468E" w:rsidTr="009A36F2">
        <w:trPr>
          <w:cantSplit/>
          <w:trHeight w:val="566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CSU06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60"/>
              <w:jc w:val="both"/>
            </w:pPr>
            <w:r>
              <w:rPr>
                <w:sz w:val="24"/>
                <w:szCs w:val="24"/>
              </w:rPr>
              <w:t>O síndico será responsável por cadastrar/editar/excluir o proprietário de cada apartamento.</w:t>
            </w:r>
          </w:p>
        </w:tc>
      </w:tr>
      <w:tr w:rsidR="005C468E" w:rsidTr="009A36F2">
        <w:trPr>
          <w:cantSplit/>
          <w:trHeight w:val="566"/>
        </w:trPr>
        <w:tc>
          <w:tcPr>
            <w:tcW w:w="258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R10, R11, R12, R13</w:t>
            </w:r>
          </w:p>
        </w:tc>
      </w:tr>
    </w:tbl>
    <w:p w:rsidR="009A36F2" w:rsidRDefault="009A36F2" w:rsidP="009A36F2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9A36F2" w:rsidTr="00734B1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734B1E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CSU07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9A36F2">
            <w:pPr>
              <w:pStyle w:val="Cabealho1"/>
              <w:ind w:left="60"/>
              <w:jc w:val="both"/>
            </w:pPr>
            <w:r>
              <w:rPr>
                <w:sz w:val="24"/>
                <w:szCs w:val="24"/>
              </w:rPr>
              <w:t>O síndico será responsável por cadastrar/editar/excluir os funcionários do prédio.</w:t>
            </w:r>
          </w:p>
        </w:tc>
      </w:tr>
      <w:tr w:rsidR="009A36F2" w:rsidTr="00734B1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734B1E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9A36F2" w:rsidRDefault="009A36F2" w:rsidP="00E435C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R22, R23, R24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839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CSU08</w:t>
            </w:r>
          </w:p>
        </w:tc>
        <w:tc>
          <w:tcPr>
            <w:tcW w:w="7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60"/>
              <w:jc w:val="both"/>
            </w:pPr>
            <w:r>
              <w:rPr>
                <w:color w:val="000000"/>
                <w:sz w:val="24"/>
                <w:szCs w:val="24"/>
              </w:rPr>
              <w:t>Após o síndico cadastrar os dados do proprietário, o mesmo efetuará seu login e cadastrará os demais moradores e pessoas que poderão ter acesso ao prédio.</w:t>
            </w:r>
          </w:p>
        </w:tc>
      </w:tr>
      <w:tr w:rsidR="005C468E">
        <w:trPr>
          <w:cantSplit/>
          <w:trHeight w:val="839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4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R14, R15, R16, R17</w:t>
            </w:r>
          </w:p>
        </w:tc>
      </w:tr>
    </w:tbl>
    <w:p w:rsidR="005C468E" w:rsidRDefault="005C468E">
      <w:pPr>
        <w:pStyle w:val="Estilopadro"/>
        <w:jc w:val="both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1113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CSU09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fazer publicações, editá-las e excluí-las, desde que as tenha criado, podendo também visualizar as publicações dos demais moradores. O síndico, por sua vez, terá permissões não só para publicar como também para gerenciar essas listas.</w:t>
            </w:r>
          </w:p>
        </w:tc>
      </w:tr>
      <w:tr w:rsidR="005C468E" w:rsidTr="000343A7">
        <w:trPr>
          <w:cantSplit/>
          <w:trHeight w:val="498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R26, R27, R28, R29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6380"/>
      </w:tblGrid>
      <w:tr w:rsidR="005C468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CSU10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registrará a ocorrência, que será avaliada pelo síndico do prédio, que tomará as devidas providências.</w:t>
            </w:r>
          </w:p>
        </w:tc>
      </w:tr>
      <w:tr w:rsidR="005C468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R43, R44, R45, R46, R47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06"/>
        <w:gridCol w:w="6389"/>
      </w:tblGrid>
      <w:tr w:rsidR="005C468E" w:rsidTr="000343A7">
        <w:trPr>
          <w:cantSplit/>
          <w:trHeight w:val="1404"/>
        </w:trPr>
        <w:tc>
          <w:tcPr>
            <w:tcW w:w="2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CSU11</w:t>
            </w:r>
          </w:p>
        </w:tc>
        <w:tc>
          <w:tcPr>
            <w:tcW w:w="6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reservar ambientes do prédio, agendando a data e verificando sua disponibilidade através do sistema. O responsável (guarita/síndico), avaliará a reserva e tomará as devidas providências em relação as taxas que podem ou não ser geradas.</w:t>
            </w:r>
          </w:p>
        </w:tc>
      </w:tr>
      <w:tr w:rsidR="005C468E" w:rsidTr="000343A7">
        <w:trPr>
          <w:cantSplit/>
          <w:trHeight w:val="549"/>
        </w:trPr>
        <w:tc>
          <w:tcPr>
            <w:tcW w:w="2606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89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R48, R49, R50, R51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1130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CSU12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fazer publicações, editá-las e excluí-las, desde que as tenha criado, podendo também visualizar as publicações dos demais moradores. O síndico, por sua vez, terá permissões não só para publicar como também para gerenciar o mural.</w:t>
            </w:r>
          </w:p>
        </w:tc>
      </w:tr>
      <w:tr w:rsidR="005C468E" w:rsidTr="000343A7">
        <w:trPr>
          <w:cantSplit/>
          <w:trHeight w:val="530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R30, R31, R32, R33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6374"/>
      </w:tblGrid>
      <w:tr w:rsidR="005C468E">
        <w:trPr>
          <w:cantSplit/>
          <w:trHeight w:val="548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CSU13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poderá votar, apenas uma vez em cada enquete, que será criada e gerenciada pelo síndico do prédio.</w:t>
            </w:r>
          </w:p>
        </w:tc>
      </w:tr>
      <w:tr w:rsidR="005C468E">
        <w:trPr>
          <w:cantSplit/>
          <w:trHeight w:val="548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R35, R36, R37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839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CSU14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>O morador efetuará seu login e cadastrará os dados do seu(s) veículo(s), não podendo exceder o número máximo permitido pelo condomínio.</w:t>
            </w:r>
          </w:p>
        </w:tc>
      </w:tr>
      <w:tr w:rsidR="005C468E" w:rsidTr="000343A7">
        <w:trPr>
          <w:cantSplit/>
          <w:trHeight w:val="495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R18, R19, R20, R21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5424EA" w:rsidTr="00A121F5">
        <w:trPr>
          <w:cantSplit/>
          <w:trHeight w:val="839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CSU15</w:t>
            </w:r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Default="005424EA" w:rsidP="005424EA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Administrador(es) do sistema é(são) o(s) responsável(eis) por cadastrar/editar/excluir os areas públicas que o condomínio possui.</w:t>
            </w:r>
          </w:p>
        </w:tc>
      </w:tr>
      <w:tr w:rsidR="005424EA" w:rsidTr="00A121F5">
        <w:trPr>
          <w:cantSplit/>
          <w:trHeight w:val="284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424EA" w:rsidRDefault="005424EA" w:rsidP="00A121F5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424EA" w:rsidRPr="000343A7" w:rsidRDefault="005424EA" w:rsidP="00A121F5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R6, R7, R8,R9.</w:t>
            </w:r>
          </w:p>
        </w:tc>
      </w:tr>
    </w:tbl>
    <w:p w:rsidR="005424EA" w:rsidRDefault="005424EA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5"/>
        <w:gridCol w:w="6380"/>
      </w:tblGrid>
      <w:tr w:rsidR="005C468E">
        <w:trPr>
          <w:cantSplit/>
          <w:trHeight w:val="566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CSU16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Cabealho1"/>
              <w:ind w:left="72"/>
              <w:jc w:val="both"/>
            </w:pPr>
            <w:r>
              <w:rPr>
                <w:sz w:val="24"/>
                <w:szCs w:val="24"/>
              </w:rPr>
              <w:t xml:space="preserve">O síndico do prédio avaliará as ocorrências, e tomará as devidas providências. </w:t>
            </w:r>
          </w:p>
        </w:tc>
      </w:tr>
      <w:tr w:rsidR="005C468E">
        <w:trPr>
          <w:cantSplit/>
          <w:trHeight w:val="566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R44, R45, R46, R47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 w:rsidTr="000343A7">
        <w:trPr>
          <w:cantSplit/>
          <w:trHeight w:val="976"/>
        </w:trPr>
        <w:tc>
          <w:tcPr>
            <w:tcW w:w="26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CSU17</w:t>
            </w:r>
          </w:p>
        </w:tc>
        <w:tc>
          <w:tcPr>
            <w:tcW w:w="6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spacing w:after="0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Após o morador solicitar o ambiente, o síndico avaliará a reserva e tomará as devidas providências em relação as taxas que podem ou não ser geradas.</w:t>
            </w:r>
          </w:p>
        </w:tc>
      </w:tr>
      <w:tr w:rsidR="005C468E" w:rsidTr="000343A7">
        <w:trPr>
          <w:cantSplit/>
          <w:trHeight w:val="480"/>
        </w:trPr>
        <w:tc>
          <w:tcPr>
            <w:tcW w:w="2617" w:type="dxa"/>
            <w:tcBorders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6378" w:type="dxa"/>
            <w:tcBorders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R59</w:t>
            </w:r>
            <w:r w:rsidR="006615C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589"/>
        <w:gridCol w:w="6406"/>
      </w:tblGrid>
      <w:tr w:rsidR="00893468" w:rsidTr="00911FD9">
        <w:trPr>
          <w:cantSplit/>
          <w:trHeight w:val="839"/>
          <w:ins w:id="2" w:author="mine" w:date="2013-08-15T15:03:00Z"/>
        </w:trPr>
        <w:tc>
          <w:tcPr>
            <w:tcW w:w="2589" w:type="dxa"/>
            <w:tcBorders>
              <w:top w:val="single" w:sz="4" w:space="0" w:color="000001"/>
              <w:lef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93468" w:rsidRDefault="00893468" w:rsidP="00911FD9">
            <w:pPr>
              <w:pStyle w:val="Estilopadro"/>
              <w:widowControl w:val="0"/>
              <w:spacing w:after="0" w:line="240" w:lineRule="atLeast"/>
              <w:jc w:val="both"/>
              <w:rPr>
                <w:ins w:id="3" w:author="mine" w:date="2013-08-15T15:03:00Z"/>
              </w:rPr>
            </w:pPr>
            <w:ins w:id="4" w:author="mine" w:date="2013-08-15T15:03:00Z">
              <w:r>
                <w:rPr>
                  <w:rFonts w:ascii="Times New Roman" w:hAnsi="Times New Roman"/>
                  <w:sz w:val="24"/>
                  <w:szCs w:val="24"/>
                </w:rPr>
                <w:t>CSU18</w:t>
              </w:r>
            </w:ins>
          </w:p>
        </w:tc>
        <w:tc>
          <w:tcPr>
            <w:tcW w:w="640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93468" w:rsidRPr="00893468" w:rsidRDefault="00893468" w:rsidP="00893468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ins w:id="5" w:author="mine" w:date="2013-08-15T15:03:00Z"/>
                <w:u w:val="single"/>
              </w:rPr>
            </w:pPr>
            <w:ins w:id="6" w:author="mine" w:date="2013-08-15T15:03:00Z">
              <w:r>
                <w:rPr>
                  <w:rFonts w:ascii="Times New Roman" w:hAnsi="Times New Roman"/>
                  <w:sz w:val="24"/>
                  <w:szCs w:val="24"/>
                </w:rPr>
                <w:t>O(s) Administrador(es) do sistema é(são) o(s) responsável(eis) por cadastrar/editar/excluir os síndicos para cada condomínio.</w:t>
              </w:r>
            </w:ins>
          </w:p>
        </w:tc>
      </w:tr>
      <w:tr w:rsidR="00893468" w:rsidTr="00911FD9">
        <w:trPr>
          <w:cantSplit/>
          <w:trHeight w:val="284"/>
          <w:ins w:id="7" w:author="mine" w:date="2013-08-15T15:03:00Z"/>
        </w:trPr>
        <w:tc>
          <w:tcPr>
            <w:tcW w:w="2589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</w:tcBorders>
            <w:shd w:val="clear" w:color="auto" w:fill="FFFFFF"/>
            <w:tcMar>
              <w:left w:w="55" w:type="dxa"/>
            </w:tcMar>
          </w:tcPr>
          <w:p w:rsidR="00893468" w:rsidRDefault="00893468" w:rsidP="00911FD9">
            <w:pPr>
              <w:pStyle w:val="Estilopadro"/>
              <w:widowControl w:val="0"/>
              <w:spacing w:after="0" w:line="240" w:lineRule="atLeast"/>
              <w:jc w:val="both"/>
              <w:rPr>
                <w:ins w:id="8" w:author="mine" w:date="2013-08-15T15:03:00Z"/>
              </w:rPr>
            </w:pPr>
            <w:ins w:id="9" w:author="mine" w:date="2013-08-15T15:03:00Z">
              <w:r>
                <w:rPr>
                  <w:rFonts w:ascii="Times New Roman" w:hAnsi="Times New Roman"/>
                  <w:sz w:val="24"/>
                  <w:szCs w:val="24"/>
                </w:rPr>
                <w:t>REQUISITOS</w:t>
              </w:r>
            </w:ins>
          </w:p>
        </w:tc>
        <w:tc>
          <w:tcPr>
            <w:tcW w:w="6406" w:type="dxa"/>
            <w:tcBorders>
              <w:top w:val="single" w:sz="4" w:space="0" w:color="auto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893468" w:rsidRPr="000343A7" w:rsidRDefault="00893468" w:rsidP="00911FD9">
            <w:pPr>
              <w:pStyle w:val="Estilopadro"/>
              <w:widowControl w:val="0"/>
              <w:spacing w:after="0" w:line="240" w:lineRule="atLeast"/>
              <w:ind w:left="72"/>
              <w:jc w:val="both"/>
              <w:rPr>
                <w:ins w:id="10" w:author="mine" w:date="2013-08-15T15:03:00Z"/>
                <w:rFonts w:ascii="Times New Roman" w:hAnsi="Times New Roman"/>
                <w:sz w:val="24"/>
                <w:szCs w:val="24"/>
              </w:rPr>
            </w:pPr>
            <w:ins w:id="11" w:author="mine" w:date="2013-08-15T15:03:00Z">
              <w:r>
                <w:rPr>
                  <w:rFonts w:ascii="Times New Roman" w:hAnsi="Times New Roman"/>
                  <w:sz w:val="24"/>
                  <w:szCs w:val="24"/>
                </w:rPr>
                <w:t>R6, R7, R8,R9.</w:t>
              </w:r>
            </w:ins>
          </w:p>
        </w:tc>
      </w:tr>
    </w:tbl>
    <w:p w:rsidR="00893468" w:rsidRDefault="00893468">
      <w:pPr>
        <w:pStyle w:val="Estilopadro"/>
        <w:rPr>
          <w:ins w:id="12" w:author="mine" w:date="2013-08-15T15:03:00Z"/>
        </w:rPr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CSU19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criar/excluir enquetes, para saber a opinião dos demais moradores do condomínio sobre algum assunto.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R34, R36, R37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3"/>
        <w:gridCol w:w="6372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CSU20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enviar e-mail para moradores em específico.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R56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CSU21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A guarita verifica no sistema se a pessoa está devidamente cadastrada, liberando ou não seu acesso ao prédio.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R55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CSU22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Para fazer qualquer manipulação no sistema o usuário terá que fazer autenticação no sistema.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2"/>
        <w:gridCol w:w="6383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CSU23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morador(es) poderão visualizar toda a movimentação financeira do condomínio.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R40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8"/>
        <w:gridCol w:w="6377"/>
      </w:tblGrid>
      <w:tr w:rsidR="005C468E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CSU24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O(s) morador(es) poderão enviar dúvidas por e-mail.</w:t>
            </w:r>
          </w:p>
        </w:tc>
      </w:tr>
      <w:tr w:rsidR="005C468E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5C468E" w:rsidRDefault="009A36F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R58</w:t>
            </w:r>
          </w:p>
        </w:tc>
      </w:tr>
    </w:tbl>
    <w:p w:rsidR="005C468E" w:rsidRDefault="005C468E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17"/>
        <w:gridCol w:w="6378"/>
      </w:tblGrid>
      <w:tr w:rsidR="007C62B0" w:rsidTr="006A02A2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CSU25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7C62B0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O síndico poderá dar nota aos funcionários do prédio</w:t>
            </w:r>
          </w:p>
        </w:tc>
      </w:tr>
      <w:tr w:rsidR="007C62B0" w:rsidTr="006A02A2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7C62B0" w:rsidRDefault="007C62B0" w:rsidP="006A02A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R61</w:t>
            </w:r>
          </w:p>
        </w:tc>
      </w:tr>
    </w:tbl>
    <w:p w:rsidR="007C62B0" w:rsidRDefault="007C62B0">
      <w:pPr>
        <w:pStyle w:val="Estilopadro"/>
      </w:pPr>
    </w:p>
    <w:tbl>
      <w:tblPr>
        <w:tblW w:w="0" w:type="auto"/>
        <w:tblInd w:w="-36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6374"/>
      </w:tblGrid>
      <w:tr w:rsidR="001C675E" w:rsidTr="006A02A2">
        <w:trPr>
          <w:cantSplit/>
          <w:trHeight w:val="147"/>
        </w:trPr>
        <w:tc>
          <w:tcPr>
            <w:tcW w:w="2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CSU26</w:t>
            </w:r>
          </w:p>
        </w:tc>
        <w:tc>
          <w:tcPr>
            <w:tcW w:w="71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1C675E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Um membro do conselho poderá visualisar as despesas ainda não publicadas e aprovar os planos de conta.</w:t>
            </w:r>
          </w:p>
        </w:tc>
      </w:tr>
      <w:tr w:rsidR="001C675E" w:rsidTr="006A02A2">
        <w:trPr>
          <w:cantSplit/>
          <w:trHeight w:val="147"/>
        </w:trPr>
        <w:tc>
          <w:tcPr>
            <w:tcW w:w="278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713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</w:tcPr>
          <w:p w:rsidR="001C675E" w:rsidRDefault="001C675E" w:rsidP="006A02A2">
            <w:pPr>
              <w:pStyle w:val="Estilopadro"/>
              <w:widowControl w:val="0"/>
              <w:spacing w:after="0" w:line="240" w:lineRule="atLeast"/>
              <w:ind w:left="72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R62</w:t>
            </w:r>
          </w:p>
        </w:tc>
      </w:tr>
    </w:tbl>
    <w:p w:rsidR="001C675E" w:rsidRDefault="001C675E">
      <w:pPr>
        <w:pStyle w:val="Estilopadro"/>
      </w:pPr>
    </w:p>
    <w:sectPr w:rsidR="001C675E">
      <w:headerReference w:type="default" r:id="rId7"/>
      <w:footerReference w:type="default" r:id="rId8"/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92B" w:rsidRDefault="0047192B" w:rsidP="000343A7">
      <w:pPr>
        <w:spacing w:after="0" w:line="240" w:lineRule="auto"/>
      </w:pPr>
      <w:r>
        <w:separator/>
      </w:r>
    </w:p>
  </w:endnote>
  <w:endnote w:type="continuationSeparator" w:id="0">
    <w:p w:rsidR="0047192B" w:rsidRDefault="0047192B" w:rsidP="000343A7">
      <w:pPr>
        <w:spacing w:after="0" w:line="240" w:lineRule="auto"/>
      </w:pPr>
      <w:r>
        <w:continuationSeparator/>
      </w:r>
    </w:p>
  </w:endnote>
  <w:endnote w:type="continuationNotice" w:id="1">
    <w:p w:rsidR="0047192B" w:rsidRDefault="004719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EB8" w:rsidRDefault="000A7E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92B" w:rsidRDefault="0047192B" w:rsidP="000343A7">
      <w:pPr>
        <w:spacing w:after="0" w:line="240" w:lineRule="auto"/>
      </w:pPr>
      <w:r>
        <w:separator/>
      </w:r>
    </w:p>
  </w:footnote>
  <w:footnote w:type="continuationSeparator" w:id="0">
    <w:p w:rsidR="0047192B" w:rsidRDefault="0047192B" w:rsidP="000343A7">
      <w:pPr>
        <w:spacing w:after="0" w:line="240" w:lineRule="auto"/>
      </w:pPr>
      <w:r>
        <w:continuationSeparator/>
      </w:r>
    </w:p>
  </w:footnote>
  <w:footnote w:type="continuationNotice" w:id="1">
    <w:p w:rsidR="0047192B" w:rsidRDefault="004719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3A7" w:rsidRDefault="000343A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-670560</wp:posOffset>
          </wp:positionH>
          <wp:positionV relativeFrom="paragraph">
            <wp:posOffset>333375</wp:posOffset>
          </wp:positionV>
          <wp:extent cx="1676400" cy="476250"/>
          <wp:effectExtent l="0" t="0" r="0" b="0"/>
          <wp:wrapSquare wrapText="bothSides"/>
          <wp:docPr id="1" name="Imagem 1" descr="residential life no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idential life no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5C468E"/>
    <w:rsid w:val="0002084D"/>
    <w:rsid w:val="000343A7"/>
    <w:rsid w:val="000A7EB8"/>
    <w:rsid w:val="001735CE"/>
    <w:rsid w:val="001B09EE"/>
    <w:rsid w:val="001C675E"/>
    <w:rsid w:val="002F4523"/>
    <w:rsid w:val="0047192B"/>
    <w:rsid w:val="0048668B"/>
    <w:rsid w:val="005424EA"/>
    <w:rsid w:val="005B34A4"/>
    <w:rsid w:val="005C468E"/>
    <w:rsid w:val="006615C1"/>
    <w:rsid w:val="007C62B0"/>
    <w:rsid w:val="00893468"/>
    <w:rsid w:val="00903F55"/>
    <w:rsid w:val="009A36F2"/>
    <w:rsid w:val="00A63D8D"/>
    <w:rsid w:val="00D0112E"/>
    <w:rsid w:val="00D93B04"/>
    <w:rsid w:val="00DA309C"/>
    <w:rsid w:val="00E435CE"/>
    <w:rsid w:val="00E549EA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0BF245"/>
  <w15:docId w15:val="{01D3BE30-0AD5-4988-9774-BFD2585E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200" w:line="276" w:lineRule="auto"/>
    </w:pPr>
    <w:rPr>
      <w:rFonts w:ascii="Calibri" w:eastAsia="Calibri" w:hAnsi="Calibri" w:cs="Times New Roman"/>
      <w:color w:val="00000A"/>
      <w:lang w:eastAsia="zh-CN"/>
    </w:rPr>
  </w:style>
  <w:style w:type="character" w:customStyle="1" w:styleId="CabealhoChar">
    <w:name w:val="Cabeçalho Char"/>
    <w:basedOn w:val="Fontepargpadro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tulo1">
    <w:name w:val="Título1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customStyle="1" w:styleId="Lista1">
    <w:name w:val="Lista1"/>
    <w:basedOn w:val="Corpodotexto"/>
    <w:rPr>
      <w:rFonts w:cs="Mangal"/>
    </w:rPr>
  </w:style>
  <w:style w:type="paragraph" w:customStyle="1" w:styleId="Legenda1">
    <w:name w:val="Legenda1"/>
    <w:basedOn w:val="Estilopadro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customStyle="1" w:styleId="Cabealho1">
    <w:name w:val="Cabeçalho1"/>
    <w:basedOn w:val="Estilopadro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</w:r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  <w:style w:type="paragraph" w:styleId="Cabealho">
    <w:name w:val="header"/>
    <w:basedOn w:val="Normal"/>
    <w:link w:val="CabealhoChar1"/>
    <w:uiPriority w:val="99"/>
    <w:unhideWhenUsed/>
    <w:rsid w:val="0003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0343A7"/>
  </w:style>
  <w:style w:type="paragraph" w:styleId="Rodap">
    <w:name w:val="footer"/>
    <w:basedOn w:val="Normal"/>
    <w:link w:val="RodapChar"/>
    <w:uiPriority w:val="99"/>
    <w:unhideWhenUsed/>
    <w:rsid w:val="000343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3A7"/>
  </w:style>
  <w:style w:type="paragraph" w:styleId="Textodebalo">
    <w:name w:val="Balloon Text"/>
    <w:basedOn w:val="Normal"/>
    <w:link w:val="TextodebaloChar"/>
    <w:uiPriority w:val="99"/>
    <w:semiHidden/>
    <w:unhideWhenUsed/>
    <w:rsid w:val="0003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A7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0A7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CEC8D-1D7D-40D1-8D14-7ECC9E39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 Almeida</cp:lastModifiedBy>
  <cp:revision>24</cp:revision>
  <dcterms:created xsi:type="dcterms:W3CDTF">2013-03-07T19:11:00Z</dcterms:created>
  <dcterms:modified xsi:type="dcterms:W3CDTF">2013-08-15T18:05:00Z</dcterms:modified>
</cp:coreProperties>
</file>